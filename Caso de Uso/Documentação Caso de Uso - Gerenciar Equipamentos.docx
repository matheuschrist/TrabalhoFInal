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DFB0" w14:textId="2481ECE1" w:rsidR="001A5B9B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Caso de Uso</w:t>
      </w:r>
    </w:p>
    <w:p w14:paraId="2769359A" w14:textId="6EAB3480" w:rsidR="00532A11" w:rsidRDefault="00532A11" w:rsidP="00532A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Gerencia</w:t>
      </w:r>
      <w:r w:rsidR="00AB5BAB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Equipamentos</w:t>
      </w:r>
    </w:p>
    <w:p w14:paraId="707773DC" w14:textId="3DECABF7" w:rsidR="00532A11" w:rsidRPr="006B5641" w:rsidRDefault="00427201" w:rsidP="006B5641">
      <w:pPr>
        <w:rPr>
          <w:b/>
          <w:bCs/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E008B" wp14:editId="3A07E351">
                <wp:simplePos x="0" y="0"/>
                <wp:positionH relativeFrom="column">
                  <wp:posOffset>-280035</wp:posOffset>
                </wp:positionH>
                <wp:positionV relativeFrom="paragraph">
                  <wp:posOffset>208915</wp:posOffset>
                </wp:positionV>
                <wp:extent cx="5915660" cy="4305300"/>
                <wp:effectExtent l="0" t="0" r="2794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430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4430E" id="Retângulo 2" o:spid="_x0000_s1026" style="position:absolute;margin-left:-22.05pt;margin-top:16.45pt;width:465.8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" filled="f" strokecolor="black [3200]">
                <v:stroke joinstyle="round"/>
              </v:rect>
            </w:pict>
          </mc:Fallback>
        </mc:AlternateContent>
      </w:r>
    </w:p>
    <w:p w14:paraId="4AEEF1F4" w14:textId="33BB692D" w:rsidR="00532A11" w:rsidRDefault="00E11E0C" w:rsidP="0004540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CF72A27" wp14:editId="7982CD28">
            <wp:extent cx="5582325" cy="417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02" cy="41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96A84" w14:textId="11D82EE2" w:rsidR="00532A11" w:rsidRDefault="00532A11" w:rsidP="00532A11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32A11" w14:paraId="425C6709" w14:textId="77777777" w:rsidTr="00532A11">
        <w:tc>
          <w:tcPr>
            <w:tcW w:w="2831" w:type="dxa"/>
            <w:shd w:val="clear" w:color="auto" w:fill="D9D9D9" w:themeFill="background1" w:themeFillShade="D9"/>
          </w:tcPr>
          <w:p w14:paraId="5D4C7B70" w14:textId="3C2C5FB0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831" w:type="dxa"/>
            <w:shd w:val="clear" w:color="auto" w:fill="D9D9D9" w:themeFill="background1" w:themeFillShade="D9"/>
          </w:tcPr>
          <w:p w14:paraId="5A2861DC" w14:textId="33262EA6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5A3F1D85" w14:textId="0CEC8D2B" w:rsidR="00532A11" w:rsidRPr="00532A11" w:rsidRDefault="00532A11" w:rsidP="00532A11">
            <w:pPr>
              <w:jc w:val="center"/>
              <w:rPr>
                <w:b/>
                <w:bCs/>
                <w:sz w:val="24"/>
                <w:szCs w:val="24"/>
              </w:rPr>
            </w:pPr>
            <w:r w:rsidRPr="00532A11">
              <w:rPr>
                <w:b/>
                <w:bCs/>
                <w:sz w:val="24"/>
                <w:szCs w:val="24"/>
              </w:rPr>
              <w:t>DEPENDÊNCIA</w:t>
            </w:r>
          </w:p>
        </w:tc>
      </w:tr>
      <w:tr w:rsidR="00532A11" w14:paraId="7AD22FF8" w14:textId="77777777" w:rsidTr="00532A11">
        <w:tc>
          <w:tcPr>
            <w:tcW w:w="2831" w:type="dxa"/>
          </w:tcPr>
          <w:p w14:paraId="6DE99770" w14:textId="5A9EF6E8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31" w:type="dxa"/>
          </w:tcPr>
          <w:p w14:paraId="3563955B" w14:textId="6307592C" w:rsidR="00532A11" w:rsidRDefault="00532A11" w:rsidP="00532A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Gerenciar Equipamentos</w:t>
            </w:r>
          </w:p>
        </w:tc>
        <w:tc>
          <w:tcPr>
            <w:tcW w:w="2832" w:type="dxa"/>
          </w:tcPr>
          <w:p w14:paraId="48658CAA" w14:textId="77777777" w:rsidR="00532A11" w:rsidRDefault="00532A11" w:rsidP="00532A11">
            <w:pPr>
              <w:rPr>
                <w:sz w:val="24"/>
                <w:szCs w:val="24"/>
              </w:rPr>
            </w:pPr>
          </w:p>
        </w:tc>
      </w:tr>
    </w:tbl>
    <w:p w14:paraId="6D89E420" w14:textId="5E019257" w:rsidR="00532A11" w:rsidRDefault="00532A11" w:rsidP="00532A11">
      <w:pPr>
        <w:rPr>
          <w:sz w:val="24"/>
          <w:szCs w:val="24"/>
        </w:rPr>
      </w:pPr>
    </w:p>
    <w:p w14:paraId="7D57F10A" w14:textId="14686B57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Evento: Cadastrar Equipamento</w:t>
      </w:r>
    </w:p>
    <w:p w14:paraId="2EDA80FF" w14:textId="6B77E796" w:rsidR="00532A11" w:rsidRDefault="00532A11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</w:t>
      </w:r>
      <w:r w:rsidR="00345B24">
        <w:rPr>
          <w:b/>
          <w:bCs/>
          <w:sz w:val="28"/>
          <w:szCs w:val="28"/>
        </w:rPr>
        <w:t>:</w:t>
      </w:r>
    </w:p>
    <w:p w14:paraId="25847C41" w14:textId="69FA453E" w:rsidR="008001F2" w:rsidRDefault="00532A11" w:rsidP="008001F2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proofErr w:type="spellStart"/>
      <w:r w:rsidR="00AE0975">
        <w:rPr>
          <w:sz w:val="24"/>
          <w:szCs w:val="24"/>
        </w:rPr>
        <w:t>UniS</w:t>
      </w:r>
      <w:r>
        <w:rPr>
          <w:sz w:val="24"/>
          <w:szCs w:val="24"/>
        </w:rPr>
        <w:t>ales</w:t>
      </w:r>
      <w:proofErr w:type="spellEnd"/>
      <w:r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 xml:space="preserve">irá inserir </w:t>
      </w:r>
      <w:r w:rsidR="00AE0975">
        <w:rPr>
          <w:sz w:val="24"/>
          <w:szCs w:val="24"/>
        </w:rPr>
        <w:t>o</w:t>
      </w:r>
      <w:r w:rsidR="00345B24">
        <w:rPr>
          <w:sz w:val="24"/>
          <w:szCs w:val="24"/>
        </w:rPr>
        <w:t xml:space="preserve"> nº de patrimônio</w:t>
      </w:r>
      <w:r w:rsidR="00AE0975">
        <w:rPr>
          <w:sz w:val="24"/>
          <w:szCs w:val="24"/>
        </w:rPr>
        <w:t xml:space="preserve"> do equipamento e seu</w:t>
      </w:r>
      <w:r w:rsidR="00345B24">
        <w:rPr>
          <w:sz w:val="24"/>
          <w:szCs w:val="24"/>
        </w:rPr>
        <w:t xml:space="preserve"> tipo (Tablet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/</w:t>
      </w:r>
      <w:r w:rsidR="00910948">
        <w:rPr>
          <w:sz w:val="24"/>
          <w:szCs w:val="24"/>
        </w:rPr>
        <w:t xml:space="preserve"> </w:t>
      </w:r>
      <w:r w:rsidR="00345B24">
        <w:rPr>
          <w:sz w:val="24"/>
          <w:szCs w:val="24"/>
        </w:rPr>
        <w:t>Notebook).</w:t>
      </w:r>
    </w:p>
    <w:p w14:paraId="7C894046" w14:textId="75EC2027" w:rsidR="00A02950" w:rsidRDefault="00A02950" w:rsidP="00A029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Fluxo </w:t>
      </w:r>
      <w:r>
        <w:rPr>
          <w:b/>
          <w:bCs/>
          <w:sz w:val="28"/>
          <w:szCs w:val="28"/>
        </w:rPr>
        <w:t>Alternativo</w:t>
      </w:r>
      <w:r>
        <w:rPr>
          <w:b/>
          <w:bCs/>
          <w:sz w:val="28"/>
          <w:szCs w:val="28"/>
        </w:rPr>
        <w:t>:</w:t>
      </w:r>
    </w:p>
    <w:p w14:paraId="3A397657" w14:textId="118EA0D7" w:rsidR="00A02950" w:rsidRDefault="00A02950" w:rsidP="00A02950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o nº de patrimônio do equipamento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seu tipo (Tablet / Notebook)</w:t>
      </w:r>
      <w:r>
        <w:rPr>
          <w:sz w:val="24"/>
          <w:szCs w:val="24"/>
        </w:rPr>
        <w:t xml:space="preserve"> e o número da sala</w:t>
      </w:r>
      <w:r>
        <w:rPr>
          <w:sz w:val="24"/>
          <w:szCs w:val="24"/>
        </w:rPr>
        <w:t>.</w:t>
      </w:r>
    </w:p>
    <w:p w14:paraId="413F41E0" w14:textId="497DCB2F" w:rsidR="00A02950" w:rsidRDefault="00A02950" w:rsidP="00A02950">
      <w:pPr>
        <w:spacing w:line="276" w:lineRule="auto"/>
        <w:jc w:val="both"/>
        <w:rPr>
          <w:sz w:val="24"/>
          <w:szCs w:val="24"/>
        </w:rPr>
      </w:pPr>
    </w:p>
    <w:p w14:paraId="7BE1067C" w14:textId="77777777" w:rsidR="008001F2" w:rsidRPr="009975D5" w:rsidRDefault="008001F2" w:rsidP="008001F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lastRenderedPageBreak/>
        <w:t>Evento: Atualizar Equipamento</w:t>
      </w:r>
    </w:p>
    <w:p w14:paraId="02C2B398" w14:textId="77777777" w:rsidR="008001F2" w:rsidRDefault="008001F2" w:rsidP="008001F2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291DEB85" w14:textId="67456E0B" w:rsidR="008001F2" w:rsidRDefault="008001F2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</w:t>
      </w:r>
      <w:r w:rsidR="00900A43">
        <w:rPr>
          <w:sz w:val="24"/>
          <w:szCs w:val="24"/>
        </w:rPr>
        <w:t>a</w:t>
      </w:r>
      <w:r>
        <w:rPr>
          <w:sz w:val="24"/>
          <w:szCs w:val="24"/>
        </w:rPr>
        <w:t xml:space="preserve">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</w:t>
      </w:r>
      <w:r w:rsidR="008E5B81">
        <w:rPr>
          <w:sz w:val="24"/>
          <w:szCs w:val="24"/>
        </w:rPr>
        <w:t xml:space="preserve"> </w:t>
      </w:r>
      <w:r w:rsidR="00A026A8">
        <w:rPr>
          <w:sz w:val="24"/>
          <w:szCs w:val="24"/>
        </w:rPr>
        <w:t>contendo a descrição d</w:t>
      </w:r>
      <w:r w:rsidR="007E7BA1">
        <w:rPr>
          <w:sz w:val="24"/>
          <w:szCs w:val="24"/>
        </w:rPr>
        <w:t>o problema presente no</w:t>
      </w:r>
      <w:r w:rsidR="00A026A8">
        <w:rPr>
          <w:sz w:val="24"/>
          <w:szCs w:val="24"/>
        </w:rPr>
        <w:t xml:space="preserve"> equipamento</w:t>
      </w:r>
      <w:r w:rsidR="000F7543">
        <w:rPr>
          <w:sz w:val="24"/>
          <w:szCs w:val="24"/>
        </w:rPr>
        <w:t xml:space="preserve"> e o seu status atual.</w:t>
      </w:r>
    </w:p>
    <w:p w14:paraId="017733BC" w14:textId="77777777" w:rsidR="00A02950" w:rsidRDefault="00A02950" w:rsidP="00A02950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6D9B7F80" w14:textId="0885F720" w:rsidR="00A02950" w:rsidRDefault="00A02950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irá inserir um documento contendo a descrição do problema presente no equipamento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o seu status atual</w:t>
      </w:r>
      <w:r>
        <w:rPr>
          <w:sz w:val="24"/>
          <w:szCs w:val="24"/>
        </w:rPr>
        <w:t xml:space="preserve"> e o número da sala</w:t>
      </w:r>
      <w:r>
        <w:rPr>
          <w:sz w:val="24"/>
          <w:szCs w:val="24"/>
        </w:rPr>
        <w:t>.</w:t>
      </w:r>
    </w:p>
    <w:p w14:paraId="226FB1C5" w14:textId="77777777" w:rsidR="000F7543" w:rsidRDefault="000F7543" w:rsidP="000F7543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D117984" w14:textId="733DF305" w:rsidR="000F7543" w:rsidRPr="000F7543" w:rsidRDefault="000F7543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677F08">
        <w:rPr>
          <w:sz w:val="24"/>
          <w:szCs w:val="24"/>
        </w:rPr>
        <w:t>O status do equipamento só poderá ser alterado caso o documento consta</w:t>
      </w:r>
      <w:r w:rsidR="00402430">
        <w:rPr>
          <w:sz w:val="24"/>
          <w:szCs w:val="24"/>
        </w:rPr>
        <w:t xml:space="preserve">tando o defeito </w:t>
      </w:r>
      <w:proofErr w:type="gramStart"/>
      <w:r w:rsidR="00402430">
        <w:rPr>
          <w:sz w:val="24"/>
          <w:szCs w:val="24"/>
        </w:rPr>
        <w:t>do mesmo</w:t>
      </w:r>
      <w:proofErr w:type="gramEnd"/>
      <w:r w:rsidR="00402430">
        <w:rPr>
          <w:sz w:val="24"/>
          <w:szCs w:val="24"/>
        </w:rPr>
        <w:t xml:space="preserve"> esteja cadastrado.</w:t>
      </w:r>
      <w:r w:rsidR="00677F08">
        <w:rPr>
          <w:sz w:val="24"/>
          <w:szCs w:val="24"/>
        </w:rPr>
        <w:t xml:space="preserve"> </w:t>
      </w:r>
    </w:p>
    <w:p w14:paraId="10857D62" w14:textId="26288F62" w:rsidR="00910948" w:rsidRDefault="00345B24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Evento: </w:t>
      </w:r>
      <w:r w:rsidR="00B119F7">
        <w:rPr>
          <w:b/>
          <w:bCs/>
          <w:sz w:val="28"/>
          <w:szCs w:val="28"/>
          <w:u w:val="single"/>
        </w:rPr>
        <w:t>Pesquisar Equipamento</w:t>
      </w:r>
    </w:p>
    <w:p w14:paraId="5A7AA7BF" w14:textId="31A108A4" w:rsidR="00345B24" w:rsidRDefault="00345B24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D23D33C" w14:textId="00AAE83F" w:rsidR="009975D5" w:rsidRPr="00427201" w:rsidRDefault="00B119F7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O Agente da </w:t>
      </w:r>
      <w:proofErr w:type="spellStart"/>
      <w:r w:rsidR="00A72842">
        <w:rPr>
          <w:sz w:val="24"/>
          <w:szCs w:val="24"/>
        </w:rPr>
        <w:t>U</w:t>
      </w:r>
      <w:r>
        <w:rPr>
          <w:sz w:val="24"/>
          <w:szCs w:val="24"/>
        </w:rPr>
        <w:t>ni</w:t>
      </w:r>
      <w:r w:rsidR="00A72842">
        <w:rPr>
          <w:sz w:val="24"/>
          <w:szCs w:val="24"/>
        </w:rPr>
        <w:t>S</w:t>
      </w:r>
      <w:r>
        <w:rPr>
          <w:sz w:val="24"/>
          <w:szCs w:val="24"/>
        </w:rPr>
        <w:t>ales</w:t>
      </w:r>
      <w:proofErr w:type="spellEnd"/>
      <w:r>
        <w:rPr>
          <w:sz w:val="24"/>
          <w:szCs w:val="24"/>
        </w:rPr>
        <w:t xml:space="preserve"> poderá pesquisar equipamento</w:t>
      </w:r>
      <w:r w:rsidR="00A72842">
        <w:rPr>
          <w:sz w:val="24"/>
          <w:szCs w:val="24"/>
        </w:rPr>
        <w:t xml:space="preserve">s </w:t>
      </w:r>
      <w:r w:rsidR="00900A43">
        <w:rPr>
          <w:sz w:val="24"/>
          <w:szCs w:val="24"/>
        </w:rPr>
        <w:t xml:space="preserve">usando filtros: </w:t>
      </w:r>
      <w:r>
        <w:rPr>
          <w:sz w:val="24"/>
          <w:szCs w:val="24"/>
        </w:rPr>
        <w:t>nº de patrimônio,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tipo (Tablet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Notebook)</w:t>
      </w:r>
      <w:r w:rsidR="00A72842">
        <w:rPr>
          <w:sz w:val="24"/>
          <w:szCs w:val="24"/>
        </w:rPr>
        <w:t>,</w:t>
      </w:r>
      <w:r w:rsidR="00900A43">
        <w:rPr>
          <w:sz w:val="24"/>
          <w:szCs w:val="24"/>
        </w:rPr>
        <w:t xml:space="preserve"> </w:t>
      </w:r>
      <w:r>
        <w:rPr>
          <w:sz w:val="24"/>
          <w:szCs w:val="24"/>
        </w:rPr>
        <w:t>status (Disponível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 w:rsidR="00900A43"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Em</w:t>
      </w:r>
      <w:r w:rsidR="00900A43">
        <w:rPr>
          <w:sz w:val="24"/>
          <w:szCs w:val="24"/>
        </w:rPr>
        <w:t xml:space="preserve"> Uso,</w:t>
      </w:r>
      <w:r w:rsidR="00910948"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="00427201">
        <w:rPr>
          <w:sz w:val="24"/>
          <w:szCs w:val="24"/>
        </w:rPr>
        <w:t>bilitado</w:t>
      </w:r>
      <w:r w:rsidR="00900A43">
        <w:rPr>
          <w:sz w:val="24"/>
          <w:szCs w:val="24"/>
        </w:rPr>
        <w:t>,</w:t>
      </w:r>
      <w:r w:rsidR="00231557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</w:t>
      </w:r>
      <w:r>
        <w:rPr>
          <w:sz w:val="24"/>
          <w:szCs w:val="24"/>
        </w:rPr>
        <w:t>)</w:t>
      </w:r>
      <w:r w:rsidR="00A72842" w:rsidRPr="00A72842">
        <w:rPr>
          <w:sz w:val="24"/>
          <w:szCs w:val="24"/>
        </w:rPr>
        <w:t xml:space="preserve"> </w:t>
      </w:r>
      <w:r w:rsidR="00A72842">
        <w:rPr>
          <w:sz w:val="24"/>
          <w:szCs w:val="24"/>
        </w:rPr>
        <w:t xml:space="preserve">data de cadastro no sistema, ou </w:t>
      </w:r>
      <w:r w:rsidR="00D60AB5">
        <w:rPr>
          <w:sz w:val="24"/>
          <w:szCs w:val="24"/>
        </w:rPr>
        <w:t>pel</w:t>
      </w:r>
      <w:r w:rsidR="00A72842">
        <w:rPr>
          <w:sz w:val="24"/>
          <w:szCs w:val="24"/>
        </w:rPr>
        <w:t>a sala</w:t>
      </w:r>
      <w:r w:rsidR="00D60AB5">
        <w:rPr>
          <w:sz w:val="24"/>
          <w:szCs w:val="24"/>
        </w:rPr>
        <w:t>.</w:t>
      </w:r>
    </w:p>
    <w:p w14:paraId="77D0CB3B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Evento: Visualizar Equipamento</w:t>
      </w:r>
    </w:p>
    <w:p w14:paraId="46C54F13" w14:textId="77777777" w:rsidR="009975D5" w:rsidRDefault="009975D5" w:rsidP="00035A1D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Fluxo Normal:</w:t>
      </w:r>
    </w:p>
    <w:p w14:paraId="1A777002" w14:textId="739602DA" w:rsidR="009975D5" w:rsidRDefault="00900A43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agente da </w:t>
      </w:r>
      <w:proofErr w:type="spellStart"/>
      <w:r>
        <w:rPr>
          <w:sz w:val="24"/>
          <w:szCs w:val="24"/>
        </w:rPr>
        <w:t>UniSales</w:t>
      </w:r>
      <w:proofErr w:type="spellEnd"/>
      <w:r>
        <w:rPr>
          <w:sz w:val="24"/>
          <w:szCs w:val="24"/>
        </w:rPr>
        <w:t xml:space="preserve"> poderá selecionar um equipamento e visualizar os seguintes detalhes: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</w:t>
      </w:r>
      <w:r>
        <w:rPr>
          <w:sz w:val="24"/>
          <w:szCs w:val="24"/>
        </w:rPr>
        <w:t>,</w:t>
      </w:r>
      <w:r w:rsidR="009975D5">
        <w:rPr>
          <w:sz w:val="24"/>
          <w:szCs w:val="24"/>
        </w:rPr>
        <w:t xml:space="preserve">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</w:t>
      </w:r>
      <w:r w:rsidR="00231557">
        <w:rPr>
          <w:sz w:val="24"/>
          <w:szCs w:val="24"/>
        </w:rPr>
        <w:t>m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>
        <w:rPr>
          <w:sz w:val="24"/>
          <w:szCs w:val="24"/>
        </w:rPr>
        <w:t>, sua data de cadastro</w:t>
      </w:r>
      <w:r w:rsidR="00A94152">
        <w:rPr>
          <w:sz w:val="24"/>
          <w:szCs w:val="24"/>
        </w:rPr>
        <w:t xml:space="preserve">, </w:t>
      </w:r>
      <w:r w:rsidR="008E75F8">
        <w:rPr>
          <w:sz w:val="24"/>
          <w:szCs w:val="24"/>
        </w:rPr>
        <w:t>a sala em que está (caso haja)</w:t>
      </w:r>
      <w:r w:rsidR="00A94152">
        <w:rPr>
          <w:sz w:val="24"/>
          <w:szCs w:val="24"/>
        </w:rPr>
        <w:t xml:space="preserve"> e seu histórico de solicitações.</w:t>
      </w:r>
    </w:p>
    <w:p w14:paraId="7310C9FA" w14:textId="77777777" w:rsidR="009975D5" w:rsidRPr="009975D5" w:rsidRDefault="009975D5" w:rsidP="00035A1D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Fluxo Alternativo:</w:t>
      </w:r>
    </w:p>
    <w:p w14:paraId="66216013" w14:textId="3A886B3F" w:rsidR="009975D5" w:rsidRDefault="002233F6" w:rsidP="00035A1D">
      <w:pPr>
        <w:spacing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Caso o equipamento esteja</w:t>
      </w:r>
      <w:r w:rsidR="009975D5">
        <w:rPr>
          <w:sz w:val="24"/>
          <w:szCs w:val="24"/>
        </w:rPr>
        <w:t xml:space="preserve"> com o </w:t>
      </w:r>
      <w:r w:rsidR="00900A43">
        <w:rPr>
          <w:sz w:val="24"/>
          <w:szCs w:val="24"/>
        </w:rPr>
        <w:t>status de</w:t>
      </w:r>
      <w:r w:rsidR="009975D5">
        <w:rPr>
          <w:sz w:val="24"/>
          <w:szCs w:val="24"/>
        </w:rPr>
        <w:t xml:space="preserve"> D</w:t>
      </w:r>
      <w:r w:rsidR="00900A43">
        <w:rPr>
          <w:sz w:val="24"/>
          <w:szCs w:val="24"/>
        </w:rPr>
        <w:t>ebilitado</w:t>
      </w:r>
      <w:r w:rsidR="009D5E84">
        <w:rPr>
          <w:sz w:val="24"/>
          <w:szCs w:val="24"/>
        </w:rPr>
        <w:t>/</w:t>
      </w:r>
      <w:r>
        <w:rPr>
          <w:sz w:val="24"/>
          <w:szCs w:val="24"/>
        </w:rPr>
        <w:t>Em Manutenção</w:t>
      </w:r>
      <w:r w:rsidR="009975D5">
        <w:rPr>
          <w:sz w:val="24"/>
          <w:szCs w:val="24"/>
        </w:rPr>
        <w:t xml:space="preserve"> </w:t>
      </w:r>
      <w:r>
        <w:rPr>
          <w:sz w:val="24"/>
          <w:szCs w:val="24"/>
        </w:rPr>
        <w:t>será mostrado:</w:t>
      </w:r>
      <w:r w:rsidR="009975D5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 xml:space="preserve">nº de patrimônio, </w:t>
      </w:r>
      <w:r w:rsidR="008E75F8">
        <w:rPr>
          <w:sz w:val="24"/>
          <w:szCs w:val="24"/>
        </w:rPr>
        <w:t xml:space="preserve">seu </w:t>
      </w:r>
      <w:r w:rsidR="009975D5">
        <w:rPr>
          <w:sz w:val="24"/>
          <w:szCs w:val="24"/>
        </w:rPr>
        <w:t>tipo (Tablet</w:t>
      </w:r>
      <w:r>
        <w:rPr>
          <w:sz w:val="24"/>
          <w:szCs w:val="24"/>
        </w:rPr>
        <w:t xml:space="preserve">, </w:t>
      </w:r>
      <w:r w:rsidR="009975D5">
        <w:rPr>
          <w:sz w:val="24"/>
          <w:szCs w:val="24"/>
        </w:rPr>
        <w:t>Notebook), o seu status</w:t>
      </w:r>
      <w:r w:rsidR="00427201">
        <w:rPr>
          <w:sz w:val="24"/>
          <w:szCs w:val="24"/>
        </w:rPr>
        <w:t xml:space="preserve"> (Disponível</w:t>
      </w:r>
      <w:r>
        <w:rPr>
          <w:sz w:val="24"/>
          <w:szCs w:val="24"/>
        </w:rPr>
        <w:t xml:space="preserve">, </w:t>
      </w:r>
      <w:r w:rsidR="00427201">
        <w:rPr>
          <w:sz w:val="24"/>
          <w:szCs w:val="24"/>
        </w:rPr>
        <w:t>Solicitado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</w:t>
      </w:r>
      <w:r w:rsidR="00231557">
        <w:rPr>
          <w:sz w:val="24"/>
          <w:szCs w:val="24"/>
        </w:rPr>
        <w:t xml:space="preserve"> Uso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Debilitado</w:t>
      </w:r>
      <w:r>
        <w:rPr>
          <w:sz w:val="24"/>
          <w:szCs w:val="24"/>
        </w:rPr>
        <w:t>,</w:t>
      </w:r>
      <w:r w:rsidR="00910948">
        <w:rPr>
          <w:sz w:val="24"/>
          <w:szCs w:val="24"/>
        </w:rPr>
        <w:t xml:space="preserve"> </w:t>
      </w:r>
      <w:r w:rsidR="00427201">
        <w:rPr>
          <w:sz w:val="24"/>
          <w:szCs w:val="24"/>
        </w:rPr>
        <w:t>Em Manutenção)</w:t>
      </w:r>
      <w:r w:rsidR="00900A43">
        <w:rPr>
          <w:sz w:val="24"/>
          <w:szCs w:val="24"/>
        </w:rPr>
        <w:t>,</w:t>
      </w:r>
      <w:r w:rsidR="00427201">
        <w:rPr>
          <w:sz w:val="24"/>
          <w:szCs w:val="24"/>
        </w:rPr>
        <w:t xml:space="preserve"> </w:t>
      </w:r>
      <w:r w:rsidR="008E75F8">
        <w:rPr>
          <w:sz w:val="24"/>
          <w:szCs w:val="24"/>
        </w:rPr>
        <w:t xml:space="preserve">sua data de cadastro, sala em que está (caso haja), </w:t>
      </w:r>
      <w:r w:rsidR="00900A43">
        <w:rPr>
          <w:sz w:val="24"/>
          <w:szCs w:val="24"/>
        </w:rPr>
        <w:t>seu histórico de solicitações</w:t>
      </w:r>
      <w:r w:rsidR="00A94152">
        <w:rPr>
          <w:sz w:val="24"/>
          <w:szCs w:val="24"/>
        </w:rPr>
        <w:t xml:space="preserve"> e o documento de revisão constando o defeito.</w:t>
      </w:r>
    </w:p>
    <w:p w14:paraId="3C2A59D3" w14:textId="35B0394F" w:rsidR="00427201" w:rsidRDefault="00427201" w:rsidP="00035A1D">
      <w:pPr>
        <w:spacing w:line="276" w:lineRule="auto"/>
        <w:jc w:val="both"/>
        <w:rPr>
          <w:b/>
          <w:bCs/>
          <w:sz w:val="28"/>
          <w:szCs w:val="28"/>
        </w:rPr>
      </w:pPr>
      <w:r w:rsidRPr="00427201">
        <w:rPr>
          <w:b/>
          <w:bCs/>
          <w:sz w:val="28"/>
          <w:szCs w:val="28"/>
        </w:rPr>
        <w:t xml:space="preserve">Regra </w:t>
      </w:r>
      <w:r w:rsidR="00E13373">
        <w:rPr>
          <w:b/>
          <w:bCs/>
          <w:sz w:val="28"/>
          <w:szCs w:val="28"/>
        </w:rPr>
        <w:t xml:space="preserve">de </w:t>
      </w:r>
      <w:r w:rsidRPr="00427201">
        <w:rPr>
          <w:b/>
          <w:bCs/>
          <w:sz w:val="28"/>
          <w:szCs w:val="28"/>
        </w:rPr>
        <w:t>Negócio:</w:t>
      </w:r>
    </w:p>
    <w:p w14:paraId="705E656C" w14:textId="27FB7F10" w:rsidR="00427201" w:rsidRPr="00C240FC" w:rsidRDefault="00427201" w:rsidP="00035A1D">
      <w:pPr>
        <w:spacing w:line="276" w:lineRule="auto"/>
        <w:jc w:val="both"/>
        <w:rPr>
          <w:sz w:val="24"/>
          <w:szCs w:val="24"/>
        </w:rPr>
      </w:pPr>
      <w:r w:rsidRPr="00C240FC">
        <w:rPr>
          <w:sz w:val="24"/>
          <w:szCs w:val="24"/>
        </w:rPr>
        <w:tab/>
      </w:r>
      <w:r w:rsidR="00772D00" w:rsidRPr="00C240FC">
        <w:rPr>
          <w:sz w:val="24"/>
          <w:szCs w:val="24"/>
        </w:rPr>
        <w:t>Não poder</w:t>
      </w:r>
      <w:r w:rsidR="00303107" w:rsidRPr="00C240FC">
        <w:rPr>
          <w:sz w:val="24"/>
          <w:szCs w:val="24"/>
        </w:rPr>
        <w:t>ão</w:t>
      </w:r>
      <w:r w:rsidR="00772D00" w:rsidRPr="00C240FC">
        <w:rPr>
          <w:sz w:val="24"/>
          <w:szCs w:val="24"/>
        </w:rPr>
        <w:t xml:space="preserve"> ser visualizados </w:t>
      </w:r>
      <w:r w:rsidR="00303107" w:rsidRPr="00C240FC">
        <w:rPr>
          <w:sz w:val="24"/>
          <w:szCs w:val="24"/>
        </w:rPr>
        <w:t>detalhes d</w:t>
      </w:r>
      <w:r w:rsidR="00772D00" w:rsidRPr="00C240FC">
        <w:rPr>
          <w:sz w:val="24"/>
          <w:szCs w:val="24"/>
        </w:rPr>
        <w:t xml:space="preserve">os equipamentos com o status </w:t>
      </w:r>
      <w:proofErr w:type="gramStart"/>
      <w:r w:rsidR="00772D00" w:rsidRPr="00C240FC">
        <w:rPr>
          <w:sz w:val="24"/>
          <w:szCs w:val="24"/>
        </w:rPr>
        <w:t xml:space="preserve">de </w:t>
      </w:r>
      <w:r w:rsidR="00303107" w:rsidRPr="00C240FC">
        <w:rPr>
          <w:sz w:val="24"/>
          <w:szCs w:val="24"/>
        </w:rPr>
        <w:t>I</w:t>
      </w:r>
      <w:r w:rsidR="00772D00" w:rsidRPr="00C240FC">
        <w:rPr>
          <w:sz w:val="24"/>
          <w:szCs w:val="24"/>
        </w:rPr>
        <w:t>ndisponível</w:t>
      </w:r>
      <w:proofErr w:type="gramEnd"/>
      <w:r w:rsidR="00772D00" w:rsidRPr="00C240FC">
        <w:rPr>
          <w:sz w:val="24"/>
          <w:szCs w:val="24"/>
        </w:rPr>
        <w:t>.</w:t>
      </w:r>
    </w:p>
    <w:p w14:paraId="305FD75B" w14:textId="5CC68410" w:rsidR="00B119F7" w:rsidRPr="00B119F7" w:rsidRDefault="00B119F7" w:rsidP="00345B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6DBE7CE" w14:textId="6D58B881" w:rsidR="00345B24" w:rsidRPr="00011F6F" w:rsidRDefault="00345B24" w:rsidP="00345B24">
      <w:pPr>
        <w:jc w:val="both"/>
        <w:rPr>
          <w:sz w:val="24"/>
          <w:szCs w:val="24"/>
          <w:u w:val="single"/>
        </w:rPr>
      </w:pPr>
      <w:r>
        <w:rPr>
          <w:b/>
          <w:bCs/>
          <w:sz w:val="28"/>
          <w:szCs w:val="28"/>
        </w:rPr>
        <w:tab/>
      </w:r>
    </w:p>
    <w:p w14:paraId="6ACCC838" w14:textId="4D29FE4F" w:rsidR="00345B24" w:rsidRPr="00345B24" w:rsidRDefault="00345B24" w:rsidP="00345B2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ab/>
      </w:r>
    </w:p>
    <w:sectPr w:rsidR="00345B24" w:rsidRPr="00345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11"/>
    <w:rsid w:val="00000648"/>
    <w:rsid w:val="00011F6F"/>
    <w:rsid w:val="00035A1D"/>
    <w:rsid w:val="0004540E"/>
    <w:rsid w:val="00095868"/>
    <w:rsid w:val="000E5398"/>
    <w:rsid w:val="000F7543"/>
    <w:rsid w:val="002233F6"/>
    <w:rsid w:val="00231557"/>
    <w:rsid w:val="002A0D0E"/>
    <w:rsid w:val="00303107"/>
    <w:rsid w:val="00345B24"/>
    <w:rsid w:val="00402430"/>
    <w:rsid w:val="00427201"/>
    <w:rsid w:val="00514650"/>
    <w:rsid w:val="00532A11"/>
    <w:rsid w:val="00677F08"/>
    <w:rsid w:val="0069753C"/>
    <w:rsid w:val="006B5641"/>
    <w:rsid w:val="00772D00"/>
    <w:rsid w:val="007B1340"/>
    <w:rsid w:val="007E7BA1"/>
    <w:rsid w:val="008001F2"/>
    <w:rsid w:val="008E5B81"/>
    <w:rsid w:val="008E63C5"/>
    <w:rsid w:val="008E75F8"/>
    <w:rsid w:val="00900A43"/>
    <w:rsid w:val="00910948"/>
    <w:rsid w:val="009975D5"/>
    <w:rsid w:val="009D5E84"/>
    <w:rsid w:val="00A026A8"/>
    <w:rsid w:val="00A02950"/>
    <w:rsid w:val="00A72842"/>
    <w:rsid w:val="00A94152"/>
    <w:rsid w:val="00AB5BAB"/>
    <w:rsid w:val="00AE0975"/>
    <w:rsid w:val="00B119F7"/>
    <w:rsid w:val="00C240FC"/>
    <w:rsid w:val="00D60AB5"/>
    <w:rsid w:val="00E11E0C"/>
    <w:rsid w:val="00E13373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818D"/>
  <w15:chartTrackingRefBased/>
  <w15:docId w15:val="{EC609445-DA32-41EE-BE1E-B7C35DFC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2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532A1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011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11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11F6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1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1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Brito de Paula</dc:creator>
  <cp:keywords/>
  <dc:description/>
  <cp:lastModifiedBy>Kelly Brito de Paula</cp:lastModifiedBy>
  <cp:revision>44</cp:revision>
  <dcterms:created xsi:type="dcterms:W3CDTF">2021-04-30T23:29:00Z</dcterms:created>
  <dcterms:modified xsi:type="dcterms:W3CDTF">2021-06-19T00:40:00Z</dcterms:modified>
</cp:coreProperties>
</file>